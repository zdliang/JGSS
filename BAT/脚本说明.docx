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39" w:rsidRDefault="000B4339" w:rsidP="000B4339"/>
    <w:p w:rsidR="008B0FF2" w:rsidRDefault="008B0FF2" w:rsidP="000B4339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7zip</w:t>
      </w:r>
    </w:p>
    <w:p w:rsidR="008B0FF2" w:rsidRDefault="008B0FF2" w:rsidP="008B0FF2">
      <w:pPr>
        <w:pStyle w:val="ListParagraph"/>
        <w:rPr>
          <w:b/>
        </w:rPr>
      </w:pPr>
      <w:r>
        <w:rPr>
          <w:rFonts w:hint="eastAsia"/>
        </w:rPr>
        <w:t>执行</w:t>
      </w:r>
      <w:r w:rsidRPr="008B0FF2">
        <w:t>7z920-x64.msi</w:t>
      </w:r>
      <w:r>
        <w:rPr>
          <w:rFonts w:hint="eastAsia"/>
        </w:rPr>
        <w:t>，下一步默认安装。检查环境变量里是否有</w:t>
      </w:r>
      <w:r>
        <w:rPr>
          <w:rFonts w:hint="eastAsia"/>
        </w:rPr>
        <w:t>7zip</w:t>
      </w:r>
      <w:r>
        <w:rPr>
          <w:rFonts w:hint="eastAsia"/>
        </w:rPr>
        <w:t>的安装目录，没有的话，加一下，默认是</w:t>
      </w:r>
      <w:r w:rsidRPr="008B0FF2">
        <w:rPr>
          <w:b/>
        </w:rPr>
        <w:t>C:\Program Files\7-Zip</w:t>
      </w:r>
    </w:p>
    <w:p w:rsidR="008B0FF2" w:rsidRPr="008B0FF2" w:rsidRDefault="008B0FF2" w:rsidP="008B0FF2">
      <w:pPr>
        <w:pStyle w:val="ListParagraph"/>
      </w:pPr>
      <w:r>
        <w:rPr>
          <w:rFonts w:hint="eastAsia"/>
        </w:rPr>
        <w:t>添加好环境变量在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下用输入</w:t>
      </w:r>
      <w:r>
        <w:rPr>
          <w:rFonts w:hint="eastAsia"/>
        </w:rPr>
        <w:t>7z</w:t>
      </w:r>
      <w:r>
        <w:rPr>
          <w:rFonts w:hint="eastAsia"/>
        </w:rPr>
        <w:t>测试一下</w:t>
      </w:r>
    </w:p>
    <w:p w:rsidR="008B0FF2" w:rsidRDefault="008B0FF2" w:rsidP="000B4339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NcFTP</w:t>
      </w:r>
      <w:proofErr w:type="spellEnd"/>
    </w:p>
    <w:p w:rsidR="008B0FF2" w:rsidRDefault="008B0FF2" w:rsidP="008B0FF2">
      <w:pPr>
        <w:pStyle w:val="ListParagraph"/>
        <w:rPr>
          <w:b/>
        </w:rPr>
      </w:pPr>
      <w:r>
        <w:rPr>
          <w:rFonts w:hint="eastAsia"/>
        </w:rPr>
        <w:t>执行</w:t>
      </w:r>
      <w:r w:rsidRPr="008B0FF2">
        <w:t xml:space="preserve">Setup </w:t>
      </w:r>
      <w:proofErr w:type="spellStart"/>
      <w:r w:rsidRPr="008B0FF2">
        <w:t>NcFTP</w:t>
      </w:r>
      <w:proofErr w:type="spellEnd"/>
      <w:r w:rsidRPr="008B0FF2">
        <w:t xml:space="preserve"> 3.2.5.msi</w:t>
      </w:r>
      <w:r>
        <w:rPr>
          <w:rFonts w:hint="eastAsia"/>
        </w:rPr>
        <w:t>，下一步默认安装。检查环境变量里是否有</w:t>
      </w:r>
      <w:proofErr w:type="spellStart"/>
      <w:r>
        <w:rPr>
          <w:rFonts w:hint="eastAsia"/>
        </w:rPr>
        <w:t>NcFTP</w:t>
      </w:r>
      <w:proofErr w:type="spellEnd"/>
      <w:r>
        <w:rPr>
          <w:rFonts w:hint="eastAsia"/>
        </w:rPr>
        <w:t>的安装目录，没有的话，加一下，默认是</w:t>
      </w:r>
      <w:r w:rsidRPr="008B0FF2">
        <w:rPr>
          <w:b/>
        </w:rPr>
        <w:t>C:\Program Files (x86)\</w:t>
      </w:r>
      <w:proofErr w:type="spellStart"/>
      <w:r w:rsidRPr="008B0FF2">
        <w:rPr>
          <w:b/>
        </w:rPr>
        <w:t>NcFTP</w:t>
      </w:r>
      <w:proofErr w:type="spellEnd"/>
      <w:r w:rsidRPr="008B0FF2">
        <w:rPr>
          <w:b/>
        </w:rPr>
        <w:t xml:space="preserve"> Software\</w:t>
      </w:r>
      <w:proofErr w:type="spellStart"/>
      <w:r w:rsidRPr="008B0FF2">
        <w:rPr>
          <w:b/>
        </w:rPr>
        <w:t>NcFTP</w:t>
      </w:r>
      <w:proofErr w:type="spellEnd"/>
    </w:p>
    <w:p w:rsidR="008B0FF2" w:rsidRDefault="008B0FF2" w:rsidP="008B0FF2">
      <w:pPr>
        <w:pStyle w:val="ListParagraph"/>
      </w:pPr>
      <w:r>
        <w:rPr>
          <w:rFonts w:hint="eastAsia"/>
        </w:rPr>
        <w:t>添加好环境变量在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下用输入</w:t>
      </w:r>
      <w:proofErr w:type="spellStart"/>
      <w:r>
        <w:rPr>
          <w:rFonts w:hint="eastAsia"/>
        </w:rPr>
        <w:t>ncftp</w:t>
      </w:r>
      <w:proofErr w:type="spellEnd"/>
      <w:r>
        <w:rPr>
          <w:rFonts w:hint="eastAsia"/>
        </w:rPr>
        <w:t>测试一下</w:t>
      </w:r>
    </w:p>
    <w:p w:rsidR="00177F7D" w:rsidRDefault="00177F7D" w:rsidP="000B4339">
      <w:pPr>
        <w:pStyle w:val="ListParagraph"/>
        <w:numPr>
          <w:ilvl w:val="0"/>
          <w:numId w:val="1"/>
        </w:numPr>
        <w:rPr>
          <w:ins w:id="0" w:author="ZHANG Daliang" w:date="2015-05-20T21:52:00Z"/>
          <w:rFonts w:hint="eastAsia"/>
        </w:rPr>
      </w:pPr>
      <w:ins w:id="1" w:author="ZHANG Daliang" w:date="2015-05-20T21:52:00Z">
        <w:r>
          <w:rPr>
            <w:rFonts w:hint="eastAsia"/>
          </w:rPr>
          <w:t>添加</w:t>
        </w:r>
        <w:r>
          <w:rPr>
            <w:rFonts w:hint="eastAsia"/>
          </w:rPr>
          <w:t>MySQL</w:t>
        </w:r>
        <w:r>
          <w:rPr>
            <w:rFonts w:hint="eastAsia"/>
          </w:rPr>
          <w:t>目录到环境变量</w:t>
        </w:r>
      </w:ins>
    </w:p>
    <w:p w:rsidR="00177F7D" w:rsidRDefault="00177F7D" w:rsidP="00177F7D">
      <w:pPr>
        <w:ind w:left="360"/>
        <w:rPr>
          <w:ins w:id="2" w:author="ZHANG Daliang" w:date="2015-05-20T21:54:00Z"/>
          <w:rFonts w:hint="eastAsia"/>
        </w:rPr>
      </w:pPr>
      <w:ins w:id="3" w:author="ZHANG Daliang" w:date="2015-05-20T21:53:00Z">
        <w:r>
          <w:rPr>
            <w:rFonts w:hint="eastAsia"/>
          </w:rPr>
          <w:t>默认的安装目录通常是</w:t>
        </w:r>
        <w:r w:rsidRPr="00177F7D">
          <w:t>C:\Program Files\MySQL\MySQL Server 5.6\bin\</w:t>
        </w:r>
        <w:r>
          <w:rPr>
            <w:rFonts w:hint="eastAsia"/>
          </w:rPr>
          <w:t>，根据</w:t>
        </w:r>
      </w:ins>
      <w:ins w:id="4" w:author="ZHANG Daliang" w:date="2015-05-20T21:54:00Z">
        <w:r>
          <w:rPr>
            <w:rFonts w:hint="eastAsia"/>
          </w:rPr>
          <w:t>服务器上实际安装的位置决定。添加好以后再</w:t>
        </w:r>
        <w:proofErr w:type="spellStart"/>
        <w:r>
          <w:rPr>
            <w:rFonts w:hint="eastAsia"/>
          </w:rPr>
          <w:t>cmd</w:t>
        </w:r>
        <w:proofErr w:type="spellEnd"/>
        <w:r>
          <w:rPr>
            <w:rFonts w:hint="eastAsia"/>
          </w:rPr>
          <w:t>下输入</w:t>
        </w:r>
        <w:proofErr w:type="spellStart"/>
        <w:r>
          <w:rPr>
            <w:rFonts w:hint="eastAsia"/>
          </w:rPr>
          <w:t>mysql</w:t>
        </w:r>
        <w:proofErr w:type="spellEnd"/>
        <w:r>
          <w:rPr>
            <w:rFonts w:hint="eastAsia"/>
          </w:rPr>
          <w:t>测试一下，显示类似这个，就证明可以了。</w:t>
        </w:r>
        <w:bookmarkStart w:id="5" w:name="_GoBack"/>
        <w:bookmarkEnd w:id="5"/>
      </w:ins>
    </w:p>
    <w:p w:rsidR="00177F7D" w:rsidRDefault="00177F7D" w:rsidP="00177F7D">
      <w:pPr>
        <w:ind w:left="360"/>
        <w:rPr>
          <w:ins w:id="6" w:author="ZHANG Daliang" w:date="2015-05-20T21:52:00Z"/>
          <w:rFonts w:hint="eastAsia"/>
        </w:rPr>
      </w:pPr>
      <w:ins w:id="7" w:author="ZHANG Daliang" w:date="2015-05-20T21:54:00Z">
        <w:r>
          <w:rPr>
            <w:noProof/>
          </w:rPr>
          <w:drawing>
            <wp:inline distT="0" distB="0" distL="0" distR="0" wp14:anchorId="0DA2865A" wp14:editId="0539E464">
              <wp:extent cx="5486400" cy="53975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539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B4339" w:rsidRDefault="000B4339" w:rsidP="000B4339">
      <w:pPr>
        <w:pStyle w:val="ListParagraph"/>
        <w:numPr>
          <w:ilvl w:val="0"/>
          <w:numId w:val="1"/>
        </w:numPr>
      </w:pPr>
      <w:r>
        <w:rPr>
          <w:rFonts w:hint="eastAsia"/>
        </w:rPr>
        <w:t>BAT</w:t>
      </w:r>
      <w:r>
        <w:rPr>
          <w:rFonts w:hint="eastAsia"/>
        </w:rPr>
        <w:t>文件</w:t>
      </w:r>
    </w:p>
    <w:p w:rsidR="000B4339" w:rsidRDefault="000B4339" w:rsidP="000B4339">
      <w:pPr>
        <w:ind w:left="360"/>
      </w:pPr>
      <w:r>
        <w:rPr>
          <w:rFonts w:hint="eastAsia"/>
        </w:rPr>
        <w:t>从快盘上把</w:t>
      </w:r>
      <w:r>
        <w:rPr>
          <w:rFonts w:hint="eastAsia"/>
        </w:rPr>
        <w:t>BAT</w:t>
      </w:r>
      <w:r>
        <w:rPr>
          <w:rFonts w:hint="eastAsia"/>
        </w:rPr>
        <w:t>文件放在服务器上的某个目录，这个目录也会保存</w:t>
      </w:r>
      <w:r>
        <w:rPr>
          <w:rFonts w:hint="eastAsia"/>
        </w:rPr>
        <w:t>BAT</w:t>
      </w:r>
      <w:r>
        <w:rPr>
          <w:rFonts w:hint="eastAsia"/>
        </w:rPr>
        <w:t>运行时的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0B4339" w:rsidRDefault="000B4339" w:rsidP="000B4339">
      <w:pPr>
        <w:ind w:left="360"/>
      </w:pPr>
      <w:r>
        <w:rPr>
          <w:rFonts w:hint="eastAsia"/>
        </w:rPr>
        <w:t>修改</w:t>
      </w:r>
      <w:r>
        <w:rPr>
          <w:rFonts w:hint="eastAsia"/>
        </w:rPr>
        <w:t>BAT</w:t>
      </w:r>
      <w:r>
        <w:rPr>
          <w:rFonts w:hint="eastAsia"/>
        </w:rPr>
        <w:t>文件的第</w:t>
      </w:r>
      <w:r>
        <w:rPr>
          <w:rFonts w:hint="eastAsia"/>
        </w:rPr>
        <w:t>3</w:t>
      </w:r>
      <w:r>
        <w:rPr>
          <w:rFonts w:hint="eastAsia"/>
        </w:rPr>
        <w:t>行，替换</w:t>
      </w:r>
      <w:r w:rsidRPr="000B4339">
        <w:t>C:\Code\Data\</w:t>
      </w:r>
      <w:r>
        <w:rPr>
          <w:rFonts w:hint="eastAsia"/>
        </w:rPr>
        <w:t>为服务器上存放数据的目录。如果你的文件夹如下，那么久用</w:t>
      </w:r>
      <w:r>
        <w:rPr>
          <w:rFonts w:hint="eastAsia"/>
        </w:rPr>
        <w:t>E:\dailyrun\</w:t>
      </w:r>
      <w:r>
        <w:rPr>
          <w:rFonts w:hint="eastAsia"/>
        </w:rPr>
        <w:t>替换</w:t>
      </w:r>
    </w:p>
    <w:p w:rsidR="000B4339" w:rsidRDefault="000B4339" w:rsidP="000B4339">
      <w:r>
        <w:rPr>
          <w:noProof/>
        </w:rPr>
        <w:drawing>
          <wp:inline distT="0" distB="0" distL="0" distR="0" wp14:anchorId="39749ED3" wp14:editId="2C9ACA72">
            <wp:extent cx="5486400" cy="160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A6" w:rsidRDefault="000B4339">
      <w:r>
        <w:rPr>
          <w:noProof/>
        </w:rPr>
        <w:lastRenderedPageBreak/>
        <w:drawing>
          <wp:inline distT="0" distB="0" distL="0" distR="0" wp14:anchorId="465146C9" wp14:editId="37155F84">
            <wp:extent cx="54483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39" w:rsidRDefault="000B4339" w:rsidP="000B4339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rPr>
          <w:rFonts w:hint="eastAsia"/>
        </w:rPr>
        <w:t>BAT</w:t>
      </w:r>
    </w:p>
    <w:p w:rsidR="000B4339" w:rsidRDefault="000B4339" w:rsidP="000B4339">
      <w:pPr>
        <w:pStyle w:val="ListParagraph"/>
      </w:pPr>
      <w:r>
        <w:rPr>
          <w:rFonts w:hint="eastAsia"/>
        </w:rPr>
        <w:t>第一次先不要加计划任务，先看看执行效果如何。运行</w:t>
      </w:r>
      <w:proofErr w:type="gramStart"/>
      <w:r>
        <w:rPr>
          <w:rFonts w:hint="eastAsia"/>
        </w:rPr>
        <w:t>upload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即可，</w:t>
      </w:r>
      <w:r w:rsidR="00B27C14">
        <w:rPr>
          <w:rFonts w:hint="eastAsia"/>
        </w:rPr>
        <w:t>这个日期参数需要外面提供的。第一次请使用</w:t>
      </w:r>
      <w:r w:rsidR="00B27C14">
        <w:rPr>
          <w:rFonts w:hint="eastAsia"/>
        </w:rPr>
        <w:t>20150513</w:t>
      </w:r>
      <w:r w:rsidR="00B27C14">
        <w:rPr>
          <w:rFonts w:hint="eastAsia"/>
        </w:rPr>
        <w:t>，正好这个文件夹还没有上传过。</w:t>
      </w:r>
    </w:p>
    <w:p w:rsidR="000B4339" w:rsidRDefault="000B4339" w:rsidP="000B4339">
      <w:pPr>
        <w:pStyle w:val="ListParagraph"/>
      </w:pPr>
      <w:r>
        <w:rPr>
          <w:noProof/>
        </w:rPr>
        <w:drawing>
          <wp:inline distT="0" distB="0" distL="0" distR="0" wp14:anchorId="0A624058" wp14:editId="3BACDD4F">
            <wp:extent cx="5486400" cy="34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A2481"/>
    <w:multiLevelType w:val="hybridMultilevel"/>
    <w:tmpl w:val="A582D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oNotTrackFormatting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339"/>
    <w:rsid w:val="000B4339"/>
    <w:rsid w:val="00177F7D"/>
    <w:rsid w:val="008B0FF2"/>
    <w:rsid w:val="00B27C14"/>
    <w:rsid w:val="00E36B50"/>
    <w:rsid w:val="00F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Daliang</dc:creator>
  <cp:lastModifiedBy>ZHANG Daliang</cp:lastModifiedBy>
  <cp:revision>4</cp:revision>
  <dcterms:created xsi:type="dcterms:W3CDTF">2015-05-14T05:34:00Z</dcterms:created>
  <dcterms:modified xsi:type="dcterms:W3CDTF">2015-05-20T13:55:00Z</dcterms:modified>
</cp:coreProperties>
</file>